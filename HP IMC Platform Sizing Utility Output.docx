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67E" w:rsidRDefault="00FE467E" w:rsidP="00FE467E">
      <w:pPr>
        <w:rPr>
          <w:ins w:id="0" w:author="Young, Chris (HP Networking Canada)" w:date="2015-03-27T12:14:00Z"/>
        </w:rPr>
      </w:pPr>
      <w:ins w:id="1" w:author="Young, Chris (HP Networking Canada)" w:date="2015-03-27T12:14:00Z">
        <w:r>
          <w:t>HP IMC Platform Sizing Utility Output</w:t>
        </w:r>
      </w:ins>
    </w:p>
    <w:p w:rsidR="00FE467E" w:rsidRDefault="00FE467E" w:rsidP="00FE467E">
      <w:pPr>
        <w:rPr>
          <w:ins w:id="2" w:author="Young, Chris (HP Networking Canada)" w:date="2015-03-27T12:14:00Z"/>
        </w:rPr>
      </w:pPr>
      <w:ins w:id="3" w:author="Young, Chris (HP Networking Canada)" w:date="2015-03-27T12:14:00Z">
        <w:r>
          <w:t xml:space="preserve">                                                  </w:t>
        </w:r>
      </w:ins>
    </w:p>
    <w:p w:rsidR="00FE467E" w:rsidRDefault="00FE467E" w:rsidP="00FE467E">
      <w:pPr>
        <w:rPr>
          <w:ins w:id="4" w:author="Young, Chris (HP Networking Canada)" w:date="2015-03-27T12:14:00Z"/>
        </w:rPr>
      </w:pPr>
      <w:ins w:id="5" w:author="Young, Chris (HP Networking Canada)" w:date="2015-03-27T12:14:00Z">
        <w:r>
          <w:t>+=================================================================+</w:t>
        </w:r>
      </w:ins>
    </w:p>
    <w:p w:rsidR="00FE467E" w:rsidRDefault="00FE467E" w:rsidP="00FE467E">
      <w:pPr>
        <w:rPr>
          <w:ins w:id="6" w:author="Young, Chris (HP Networking Canada)" w:date="2015-03-27T12:14:00Z"/>
        </w:rPr>
      </w:pPr>
      <w:ins w:id="7" w:author="Young, Chris (HP Networking Canada)" w:date="2015-03-27T12:14:00Z">
        <w:r>
          <w:t xml:space="preserve">                                                  </w:t>
        </w:r>
      </w:ins>
    </w:p>
    <w:p w:rsidR="00FE467E" w:rsidRDefault="00FE467E" w:rsidP="00FE467E">
      <w:pPr>
        <w:rPr>
          <w:ins w:id="8" w:author="Young, Chris (HP Networking Canada)" w:date="2015-03-27T12:14:00Z"/>
        </w:rPr>
      </w:pPr>
      <w:ins w:id="9" w:author="Young, Chris (HP Networking Canada)" w:date="2015-03-27T12:14:00Z">
        <w:r>
          <w:t>DISCLAIMER:</w:t>
        </w:r>
      </w:ins>
    </w:p>
    <w:p w:rsidR="00FE467E" w:rsidRDefault="00FE467E" w:rsidP="00FE467E">
      <w:pPr>
        <w:rPr>
          <w:ins w:id="10" w:author="Young, Chris (HP Networking Canada)" w:date="2015-03-27T12:14:00Z"/>
        </w:rPr>
      </w:pPr>
      <w:ins w:id="11" w:author="Young, Chris (HP Networking Canada)" w:date="2015-03-27T12:14:00Z">
        <w:r>
          <w:t xml:space="preserve">                                                  </w:t>
        </w:r>
      </w:ins>
    </w:p>
    <w:p w:rsidR="00FE467E" w:rsidRDefault="00FE467E" w:rsidP="00FE467E">
      <w:pPr>
        <w:rPr>
          <w:ins w:id="12" w:author="Young, Chris (HP Networking Canada)" w:date="2015-03-27T12:14:00Z"/>
        </w:rPr>
      </w:pPr>
      <w:ins w:id="13" w:author="Young, Chris (HP Networking Canada)" w:date="2015-03-27T12:14:00Z">
        <w:r>
          <w:t xml:space="preserve">This tool is intended to help you calculate the hardware platform requirements for the HP IMC  </w:t>
        </w:r>
        <w:r>
          <w:cr/>
        </w:r>
      </w:ins>
    </w:p>
    <w:p w:rsidR="00FE467E" w:rsidRDefault="00FE467E" w:rsidP="00FE467E">
      <w:pPr>
        <w:rPr>
          <w:ins w:id="14" w:author="Young, Chris (HP Networking Canada)" w:date="2015-03-27T12:14:00Z"/>
        </w:rPr>
      </w:pPr>
      <w:proofErr w:type="gramStart"/>
      <w:ins w:id="15" w:author="Young, Chris (HP Networking Canada)" w:date="2015-03-27T12:14:00Z">
        <w:r>
          <w:t>platform</w:t>
        </w:r>
        <w:proofErr w:type="gramEnd"/>
        <w:r>
          <w:t>.</w:t>
        </w:r>
      </w:ins>
    </w:p>
    <w:p w:rsidR="00FE467E" w:rsidRDefault="00FE467E" w:rsidP="00FE467E">
      <w:pPr>
        <w:rPr>
          <w:ins w:id="16" w:author="Young, Chris (HP Networking Canada)" w:date="2015-03-27T12:14:00Z"/>
        </w:rPr>
      </w:pPr>
      <w:ins w:id="17" w:author="Young, Chris (HP Networking Canada)" w:date="2015-03-27T12:14:00Z">
        <w:r>
          <w:t xml:space="preserve">                                                  </w:t>
        </w:r>
      </w:ins>
    </w:p>
    <w:p w:rsidR="00FE467E" w:rsidRDefault="00FE467E" w:rsidP="00FE467E">
      <w:pPr>
        <w:rPr>
          <w:ins w:id="18" w:author="Young, Chris (HP Networking Canada)" w:date="2015-03-27T12:14:00Z"/>
        </w:rPr>
      </w:pPr>
      <w:ins w:id="19" w:author="Young, Chris (HP Networking Canada)" w:date="2015-03-27T12:14:00Z">
        <w:r>
          <w:t xml:space="preserve">In the occurrence of a disagreement, the official HP product documentation will be considered as </w:t>
        </w:r>
        <w:r>
          <w:cr/>
        </w:r>
      </w:ins>
    </w:p>
    <w:p w:rsidR="00FE467E" w:rsidRDefault="00FE467E" w:rsidP="00FE467E">
      <w:pPr>
        <w:rPr>
          <w:ins w:id="20" w:author="Young, Chris (HP Networking Canada)" w:date="2015-03-27T12:14:00Z"/>
        </w:rPr>
      </w:pPr>
      <w:proofErr w:type="gramStart"/>
      <w:ins w:id="21" w:author="Young, Chris (HP Networking Canada)" w:date="2015-03-27T12:14:00Z">
        <w:r>
          <w:t>correct</w:t>
        </w:r>
        <w:proofErr w:type="gramEnd"/>
        <w:r>
          <w:t>.</w:t>
        </w:r>
      </w:ins>
    </w:p>
    <w:p w:rsidR="00FE467E" w:rsidRDefault="00FE467E" w:rsidP="00FE467E">
      <w:pPr>
        <w:rPr>
          <w:ins w:id="22" w:author="Young, Chris (HP Networking Canada)" w:date="2015-03-27T12:14:00Z"/>
        </w:rPr>
      </w:pPr>
      <w:ins w:id="23" w:author="Young, Chris (HP Networking Canada)" w:date="2015-03-27T12:14:00Z">
        <w:r>
          <w:t xml:space="preserve">                                                  </w:t>
        </w:r>
      </w:ins>
    </w:p>
    <w:p w:rsidR="00FE467E" w:rsidRDefault="00FE467E" w:rsidP="00FE467E">
      <w:pPr>
        <w:rPr>
          <w:ins w:id="24" w:author="Young, Chris (HP Networking Canada)" w:date="2015-03-27T12:14:00Z"/>
        </w:rPr>
      </w:pPr>
      <w:ins w:id="25" w:author="Young, Chris (HP Networking Canada)" w:date="2015-03-27T12:14:00Z">
        <w:r>
          <w:t>This tool is provided as-is with no warranty expressed or implied.</w:t>
        </w:r>
      </w:ins>
    </w:p>
    <w:p w:rsidR="00FE467E" w:rsidRDefault="00FE467E" w:rsidP="00FE467E">
      <w:pPr>
        <w:rPr>
          <w:ins w:id="26" w:author="Young, Chris (HP Networking Canada)" w:date="2015-03-27T12:14:00Z"/>
        </w:rPr>
      </w:pPr>
      <w:ins w:id="27" w:author="Young, Chris (HP Networking Canada)" w:date="2015-03-27T12:14:00Z">
        <w:r>
          <w:t xml:space="preserve">                                                  </w:t>
        </w:r>
      </w:ins>
    </w:p>
    <w:p w:rsidR="00FE467E" w:rsidRDefault="00FE467E" w:rsidP="00FE467E">
      <w:pPr>
        <w:rPr>
          <w:ins w:id="28" w:author="Young, Chris (HP Networking Canada)" w:date="2015-03-27T12:14:00Z"/>
        </w:rPr>
      </w:pPr>
      <w:ins w:id="29" w:author="Young, Chris (HP Networking Canada)" w:date="2015-03-27T12:14:00Z">
        <w:r>
          <w:t>This tool is for HP Internal Use Only and should be considered restricted and confidential.</w:t>
        </w:r>
      </w:ins>
    </w:p>
    <w:p w:rsidR="00FE467E" w:rsidRDefault="00FE467E" w:rsidP="00FE467E">
      <w:pPr>
        <w:rPr>
          <w:ins w:id="30" w:author="Young, Chris (HP Networking Canada)" w:date="2015-03-27T12:14:00Z"/>
        </w:rPr>
      </w:pPr>
      <w:ins w:id="31" w:author="Young, Chris (HP Networking Canada)" w:date="2015-03-27T12:14:00Z">
        <w:r>
          <w:t xml:space="preserve">                                                  </w:t>
        </w:r>
      </w:ins>
    </w:p>
    <w:p w:rsidR="00FE467E" w:rsidRDefault="00FE467E" w:rsidP="00FE467E">
      <w:pPr>
        <w:rPr>
          <w:ins w:id="32" w:author="Young, Chris (HP Networking Canada)" w:date="2015-03-27T12:14:00Z"/>
        </w:rPr>
      </w:pPr>
      <w:ins w:id="33" w:author="Young, Chris (HP Networking Canada)" w:date="2015-03-27T12:14:00Z">
        <w:r>
          <w:t>+=================================================================+</w:t>
        </w:r>
      </w:ins>
    </w:p>
    <w:p w:rsidR="00FE467E" w:rsidRDefault="00FE467E" w:rsidP="00FE467E">
      <w:pPr>
        <w:rPr>
          <w:ins w:id="34" w:author="Young, Chris (HP Networking Canada)" w:date="2015-03-27T12:14:00Z"/>
        </w:rPr>
      </w:pPr>
      <w:ins w:id="35" w:author="Young, Chris (HP Networking Canada)" w:date="2015-03-27T12:14:00Z">
        <w:r>
          <w:t>Time of Creation: 2015-03-27 11:52:02</w:t>
        </w:r>
      </w:ins>
    </w:p>
    <w:p w:rsidR="00FE467E" w:rsidRDefault="00FE467E" w:rsidP="00FE467E">
      <w:pPr>
        <w:rPr>
          <w:ins w:id="36" w:author="Young, Chris (HP Networking Canada)" w:date="2015-03-27T12:14:00Z"/>
        </w:rPr>
      </w:pPr>
      <w:ins w:id="37" w:author="Young, Chris (HP Networking Canada)" w:date="2015-03-27T12:14:00Z">
        <w:r>
          <w:t>Created by: Matt.Yeagle@hp.com</w:t>
        </w:r>
      </w:ins>
    </w:p>
    <w:p w:rsidR="00FE467E" w:rsidRDefault="00FE467E" w:rsidP="00FE467E">
      <w:pPr>
        <w:rPr>
          <w:ins w:id="38" w:author="Young, Chris (HP Networking Canada)" w:date="2015-03-27T12:14:00Z"/>
        </w:rPr>
      </w:pPr>
      <w:ins w:id="39" w:author="Young, Chris (HP Networking Canada)" w:date="2015-03-27T12:14:00Z">
        <w:r>
          <w:t>=================================================================</w:t>
        </w:r>
      </w:ins>
    </w:p>
    <w:p w:rsidR="00FE467E" w:rsidRDefault="00FE467E" w:rsidP="00FE467E">
      <w:pPr>
        <w:rPr>
          <w:ins w:id="40" w:author="Young, Chris (HP Networking Canada)" w:date="2015-03-27T12:14:00Z"/>
        </w:rPr>
      </w:pPr>
      <w:ins w:id="41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42" w:author="Young, Chris (HP Networking Canada)" w:date="2015-03-27T12:14:00Z"/>
        </w:rPr>
      </w:pPr>
      <w:ins w:id="43" w:author="Young, Chris (HP Networking Canada)" w:date="2015-03-27T12:14:00Z">
        <w:r>
          <w:t>Based on your inputs, we have calculated the following requirements:</w:t>
        </w:r>
      </w:ins>
    </w:p>
    <w:p w:rsidR="00FE467E" w:rsidRDefault="00FE467E" w:rsidP="00FE467E">
      <w:pPr>
        <w:rPr>
          <w:ins w:id="44" w:author="Young, Chris (HP Networking Canada)" w:date="2015-03-27T12:14:00Z"/>
        </w:rPr>
      </w:pPr>
      <w:ins w:id="45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46" w:author="Young, Chris (HP Networking Canada)" w:date="2015-03-27T12:14:00Z"/>
        </w:rPr>
      </w:pPr>
      <w:ins w:id="47" w:author="Young, Chris (HP Networking Canada)" w:date="2015-03-27T12:14:00Z">
        <w:r>
          <w:t>=================================================================</w:t>
        </w:r>
      </w:ins>
    </w:p>
    <w:p w:rsidR="00FE467E" w:rsidRDefault="00FE467E" w:rsidP="00FE467E">
      <w:pPr>
        <w:rPr>
          <w:ins w:id="48" w:author="Young, Chris (HP Networking Canada)" w:date="2015-03-27T12:14:00Z"/>
        </w:rPr>
      </w:pPr>
      <w:ins w:id="49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50" w:author="Young, Chris (HP Networking Canada)" w:date="2015-03-27T12:14:00Z"/>
        </w:rPr>
      </w:pPr>
      <w:ins w:id="51" w:author="Young, Chris (HP Networking Canada)" w:date="2015-03-27T12:14:00Z">
        <w:r>
          <w:t xml:space="preserve">Total Number of Nodes: 2450*1.3 </w:t>
        </w:r>
      </w:ins>
    </w:p>
    <w:p w:rsidR="00FE467E" w:rsidRDefault="00FE467E" w:rsidP="00FE467E">
      <w:pPr>
        <w:rPr>
          <w:ins w:id="52" w:author="Young, Chris (HP Networking Canada)" w:date="2015-03-27T12:14:00Z"/>
        </w:rPr>
      </w:pPr>
      <w:ins w:id="53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54" w:author="Young, Chris (HP Networking Canada)" w:date="2015-03-27T12:14:00Z"/>
        </w:rPr>
      </w:pPr>
      <w:ins w:id="55" w:author="Young, Chris (HP Networking Canada)" w:date="2015-03-27T12:14:00Z">
        <w:r>
          <w:lastRenderedPageBreak/>
          <w:t>Total Number of Collection Units: 87900.0* 1.3</w:t>
        </w:r>
      </w:ins>
    </w:p>
    <w:p w:rsidR="00FE467E" w:rsidRDefault="00FE467E" w:rsidP="00FE467E">
      <w:pPr>
        <w:rPr>
          <w:ins w:id="56" w:author="Young, Chris (HP Networking Canada)" w:date="2015-03-27T12:14:00Z"/>
        </w:rPr>
      </w:pPr>
      <w:ins w:id="57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58" w:author="Young, Chris (HP Networking Canada)" w:date="2015-03-27T12:14:00Z"/>
        </w:rPr>
      </w:pPr>
      <w:ins w:id="59" w:author="Young, Chris (HP Networking Canada)" w:date="2015-03-27T12:14:00Z">
        <w:r>
          <w:t>Total Number of Online Operators: 10</w:t>
        </w:r>
      </w:ins>
    </w:p>
    <w:p w:rsidR="00FE467E" w:rsidRDefault="00FE467E" w:rsidP="00FE467E">
      <w:pPr>
        <w:rPr>
          <w:ins w:id="60" w:author="Young, Chris (HP Networking Canada)" w:date="2015-03-27T12:14:00Z"/>
        </w:rPr>
      </w:pPr>
      <w:ins w:id="61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62" w:author="Young, Chris (HP Networking Canada)" w:date="2015-03-27T12:14:00Z"/>
        </w:rPr>
      </w:pPr>
      <w:ins w:id="63" w:author="Young, Chris (HP Networking Canada)" w:date="2015-03-27T12:14:00Z">
        <w:r>
          <w:t>Operating System: Linux</w:t>
        </w:r>
      </w:ins>
    </w:p>
    <w:p w:rsidR="00FE467E" w:rsidRDefault="00FE467E" w:rsidP="00FE467E">
      <w:pPr>
        <w:rPr>
          <w:ins w:id="64" w:author="Young, Chris (HP Networking Canada)" w:date="2015-03-27T12:14:00Z"/>
        </w:rPr>
      </w:pPr>
      <w:ins w:id="65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66" w:author="Young, Chris (HP Networking Canada)" w:date="2015-03-27T12:14:00Z"/>
        </w:rPr>
      </w:pPr>
      <w:ins w:id="67" w:author="Young, Chris (HP Networking Canada)" w:date="2015-03-27T12:14:00Z">
        <w:r>
          <w:t>32 or 64 Bit: 64Bit</w:t>
        </w:r>
      </w:ins>
    </w:p>
    <w:p w:rsidR="00FE467E" w:rsidRDefault="00FE467E" w:rsidP="00FE467E">
      <w:pPr>
        <w:rPr>
          <w:ins w:id="68" w:author="Young, Chris (HP Networking Canada)" w:date="2015-03-27T12:14:00Z"/>
        </w:rPr>
      </w:pPr>
      <w:ins w:id="69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70" w:author="Young, Chris (HP Networking Canada)" w:date="2015-03-27T12:14:00Z"/>
        </w:rPr>
      </w:pPr>
    </w:p>
    <w:p w:rsidR="00FE467E" w:rsidRDefault="00FE467E" w:rsidP="00FE467E">
      <w:pPr>
        <w:rPr>
          <w:ins w:id="71" w:author="Young, Chris (HP Networking Canada)" w:date="2015-03-27T12:14:00Z"/>
        </w:rPr>
      </w:pPr>
      <w:ins w:id="72" w:author="Young, Chris (HP Networking Canada)" w:date="2015-03-27T12:14:00Z">
        <w:r>
          <w:t>=================================================================</w:t>
        </w:r>
      </w:ins>
    </w:p>
    <w:p w:rsidR="00FE467E" w:rsidRDefault="00FE467E" w:rsidP="00FE467E">
      <w:pPr>
        <w:rPr>
          <w:ins w:id="73" w:author="Young, Chris (HP Networking Canada)" w:date="2015-03-27T12:14:00Z"/>
        </w:rPr>
      </w:pPr>
      <w:ins w:id="74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75" w:author="Young, Chris (HP Networking Canada)" w:date="2015-03-27T12:14:00Z"/>
        </w:rPr>
      </w:pPr>
      <w:ins w:id="76" w:author="Young, Chris (HP Networking Canada)" w:date="2015-03-27T12:14:00Z">
        <w:r>
          <w:t>Based on your stated requirements, the recommended hardware platform is as follows:</w:t>
        </w:r>
      </w:ins>
    </w:p>
    <w:p w:rsidR="00FE467E" w:rsidRDefault="00FE467E" w:rsidP="00FE467E">
      <w:pPr>
        <w:rPr>
          <w:ins w:id="77" w:author="Young, Chris (HP Networking Canada)" w:date="2015-03-27T12:14:00Z"/>
        </w:rPr>
      </w:pPr>
      <w:ins w:id="78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79" w:author="Young, Chris (HP Networking Canada)" w:date="2015-03-27T12:14:00Z"/>
        </w:rPr>
      </w:pPr>
      <w:ins w:id="80" w:author="Young, Chris (HP Networking Canada)" w:date="2015-03-27T12:14:00Z">
        <w:r>
          <w:t>CPU: 8-core CPU</w:t>
        </w:r>
      </w:ins>
    </w:p>
    <w:p w:rsidR="00FE467E" w:rsidRDefault="00FE467E" w:rsidP="00FE467E">
      <w:pPr>
        <w:rPr>
          <w:ins w:id="81" w:author="Young, Chris (HP Networking Canada)" w:date="2015-03-27T12:14:00Z"/>
        </w:rPr>
      </w:pPr>
      <w:ins w:id="82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83" w:author="Young, Chris (HP Networking Canada)" w:date="2015-03-27T12:14:00Z"/>
        </w:rPr>
      </w:pPr>
      <w:ins w:id="84" w:author="Young, Chris (HP Networking Canada)" w:date="2015-03-27T12:14:00Z">
        <w:r>
          <w:t>Memory: 24 GB</w:t>
        </w:r>
      </w:ins>
    </w:p>
    <w:p w:rsidR="00FE467E" w:rsidRDefault="00FE467E" w:rsidP="00FE467E">
      <w:pPr>
        <w:rPr>
          <w:ins w:id="85" w:author="Young, Chris (HP Networking Canada)" w:date="2015-03-27T12:14:00Z"/>
        </w:rPr>
      </w:pPr>
      <w:ins w:id="86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87" w:author="Young, Chris (HP Networking Canada)" w:date="2015-03-27T12:14:00Z"/>
        </w:rPr>
      </w:pPr>
      <w:ins w:id="88" w:author="Young, Chris (HP Networking Canada)" w:date="2015-03-27T12:14:00Z">
        <w:r>
          <w:t>Hard Drive Space: 250 GB</w:t>
        </w:r>
      </w:ins>
    </w:p>
    <w:p w:rsidR="00FE467E" w:rsidRDefault="00FE467E" w:rsidP="00FE467E">
      <w:pPr>
        <w:rPr>
          <w:ins w:id="89" w:author="Young, Chris (HP Networking Canada)" w:date="2015-03-27T12:14:00Z"/>
        </w:rPr>
      </w:pPr>
      <w:ins w:id="90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91" w:author="Young, Chris (HP Networking Canada)" w:date="2015-03-27T12:14:00Z"/>
        </w:rPr>
      </w:pPr>
      <w:ins w:id="92" w:author="Young, Chris (HP Networking Canada)" w:date="2015-03-27T12:14:00Z">
        <w:r>
          <w:t>=================================================================</w:t>
        </w:r>
      </w:ins>
    </w:p>
    <w:p w:rsidR="00FE467E" w:rsidRDefault="00FE467E" w:rsidP="00FE467E">
      <w:pPr>
        <w:rPr>
          <w:ins w:id="93" w:author="Young, Chris (HP Networking Canada)" w:date="2015-03-27T12:14:00Z"/>
        </w:rPr>
      </w:pPr>
      <w:ins w:id="94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95" w:author="Young, Chris (HP Networking Canada)" w:date="2015-03-27T12:14:00Z"/>
        </w:rPr>
      </w:pPr>
      <w:ins w:id="96" w:author="Young, Chris (HP Networking Canada)" w:date="2015-03-27T12:14:00Z">
        <w:r>
          <w:t xml:space="preserve">The recommended platform has the following </w:t>
        </w:r>
        <w:bookmarkStart w:id="97" w:name="_GoBack"/>
        <w:bookmarkEnd w:id="97"/>
        <w:r>
          <w:t>characteristics:</w:t>
        </w:r>
      </w:ins>
    </w:p>
    <w:p w:rsidR="00FE467E" w:rsidRDefault="00FE467E" w:rsidP="00FE467E">
      <w:pPr>
        <w:rPr>
          <w:ins w:id="98" w:author="Young, Chris (HP Networking Canada)" w:date="2015-03-27T12:14:00Z"/>
        </w:rPr>
      </w:pPr>
      <w:ins w:id="99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100" w:author="Young, Chris (HP Networking Canada)" w:date="2015-03-27T12:14:00Z"/>
        </w:rPr>
      </w:pPr>
      <w:ins w:id="101" w:author="Young, Chris (HP Networking Canada)" w:date="2015-03-27T12:14:00Z">
        <w:r>
          <w:t>Maximum Managed Nodes: 5000</w:t>
        </w:r>
      </w:ins>
    </w:p>
    <w:p w:rsidR="00FE467E" w:rsidRDefault="00FE467E" w:rsidP="00FE467E">
      <w:pPr>
        <w:rPr>
          <w:ins w:id="102" w:author="Young, Chris (HP Networking Canada)" w:date="2015-03-27T12:14:00Z"/>
        </w:rPr>
      </w:pPr>
      <w:ins w:id="103" w:author="Young, Chris (HP Networking Canada)" w:date="2015-03-27T12:14:00Z">
        <w:r>
          <w:t xml:space="preserve">                                           </w:t>
        </w:r>
      </w:ins>
    </w:p>
    <w:p w:rsidR="00FE467E" w:rsidRDefault="00FE467E" w:rsidP="00FE467E">
      <w:pPr>
        <w:rPr>
          <w:ins w:id="104" w:author="Young, Chris (HP Networking Canada)" w:date="2015-03-27T12:14:00Z"/>
        </w:rPr>
      </w:pPr>
      <w:ins w:id="105" w:author="Young, Chris (HP Networking Canada)" w:date="2015-03-27T12:14:00Z">
        <w:r>
          <w:t>Maximum Collection Units: 300000</w:t>
        </w:r>
      </w:ins>
    </w:p>
    <w:p w:rsidR="00FE467E" w:rsidRDefault="00FE467E" w:rsidP="00FE467E">
      <w:pPr>
        <w:rPr>
          <w:ins w:id="106" w:author="Young, Chris (HP Networking Canada)" w:date="2015-03-27T12:14:00Z"/>
        </w:rPr>
      </w:pPr>
      <w:ins w:id="107" w:author="Young, Chris (HP Networking Canada)" w:date="2015-03-27T12:14:00Z">
        <w:r>
          <w:t xml:space="preserve">                                           </w:t>
        </w:r>
      </w:ins>
    </w:p>
    <w:p w:rsidR="002233CB" w:rsidRDefault="00FE467E" w:rsidP="00FE467E">
      <w:ins w:id="108" w:author="Young, Chris (HP Networking Canada)" w:date="2015-03-27T12:14:00Z">
        <w:r>
          <w:t>Maximum Online Operators: 20</w:t>
        </w:r>
      </w:ins>
    </w:p>
    <w:sectPr w:rsidR="0022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oung, Chris (HP Networking Canada)">
    <w15:presenceInfo w15:providerId="AD" w15:userId="S-1-5-21-839522115-1383384898-515967899-22613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7E"/>
    <w:rsid w:val="002233CB"/>
    <w:rsid w:val="00535ECD"/>
    <w:rsid w:val="00FE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8BF93-754B-4BE5-BD02-E922320E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E46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 (HP Networking Canada)</dc:creator>
  <cp:keywords/>
  <dc:description/>
  <cp:lastModifiedBy>Young, Chris (HP Networking Canada)</cp:lastModifiedBy>
  <cp:revision>1</cp:revision>
  <dcterms:created xsi:type="dcterms:W3CDTF">2015-03-27T16:14:00Z</dcterms:created>
  <dcterms:modified xsi:type="dcterms:W3CDTF">2015-03-27T16:15:00Z</dcterms:modified>
</cp:coreProperties>
</file>